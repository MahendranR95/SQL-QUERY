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778" w:rsidRPr="003B7778" w:rsidRDefault="003B7778" w:rsidP="003B7778">
      <w:pPr>
        <w:spacing w:after="75" w:line="240" w:lineRule="auto"/>
        <w:jc w:val="center"/>
        <w:textAlignment w:val="baseline"/>
        <w:outlineLvl w:val="0"/>
        <w:rPr>
          <w:rFonts w:ascii="Times New Roman" w:eastAsia="Times New Roman" w:hAnsi="Times New Roman" w:cs="Times New Roman"/>
          <w:b/>
          <w:kern w:val="36"/>
          <w:sz w:val="32"/>
          <w:szCs w:val="32"/>
          <w:u w:val="single"/>
        </w:rPr>
      </w:pPr>
      <w:r>
        <w:rPr>
          <w:rFonts w:ascii="Times New Roman" w:eastAsia="Times New Roman" w:hAnsi="Times New Roman" w:cs="Times New Roman"/>
          <w:b/>
          <w:kern w:val="36"/>
          <w:sz w:val="32"/>
          <w:szCs w:val="32"/>
          <w:u w:val="single"/>
        </w:rPr>
        <w:t>Case statement</w:t>
      </w:r>
    </w:p>
    <w:p w:rsidR="003B7778" w:rsidRDefault="003B7778" w:rsidP="003B7778">
      <w:pPr>
        <w:spacing w:after="75" w:line="240" w:lineRule="auto"/>
        <w:textAlignment w:val="baseline"/>
        <w:outlineLvl w:val="0"/>
        <w:rPr>
          <w:rFonts w:ascii="Times New Roman" w:eastAsia="Times New Roman" w:hAnsi="Times New Roman" w:cs="Times New Roman"/>
          <w:kern w:val="36"/>
          <w:sz w:val="32"/>
          <w:szCs w:val="32"/>
        </w:rPr>
      </w:pPr>
    </w:p>
    <w:p w:rsidR="003B7778" w:rsidRPr="003B7778" w:rsidRDefault="003B7778" w:rsidP="003B7778">
      <w:pPr>
        <w:spacing w:after="75" w:line="240" w:lineRule="auto"/>
        <w:textAlignment w:val="baseline"/>
        <w:outlineLvl w:val="0"/>
        <w:rPr>
          <w:rFonts w:ascii="Times New Roman" w:eastAsia="Times New Roman" w:hAnsi="Times New Roman" w:cs="Times New Roman"/>
          <w:kern w:val="36"/>
          <w:sz w:val="32"/>
          <w:szCs w:val="32"/>
        </w:rPr>
      </w:pPr>
      <w:r w:rsidRPr="003B7778">
        <w:rPr>
          <w:rFonts w:ascii="Times New Roman" w:eastAsia="Times New Roman" w:hAnsi="Times New Roman" w:cs="Times New Roman"/>
          <w:kern w:val="36"/>
          <w:sz w:val="32"/>
          <w:szCs w:val="32"/>
        </w:rPr>
        <w:t>SQL | Case Statement</w:t>
      </w:r>
    </w:p>
    <w:p w:rsidR="003B7778" w:rsidRPr="003B7778" w:rsidRDefault="003B7778" w:rsidP="003B7778">
      <w:pPr>
        <w:shd w:val="clear" w:color="auto" w:fill="FFFFFF"/>
        <w:spacing w:after="0" w:line="240" w:lineRule="auto"/>
        <w:jc w:val="both"/>
        <w:textAlignment w:val="baseline"/>
        <w:rPr>
          <w:rFonts w:ascii="Times New Roman" w:eastAsia="Times New Roman" w:hAnsi="Times New Roman" w:cs="Times New Roman"/>
          <w:color w:val="000000"/>
          <w:sz w:val="32"/>
          <w:szCs w:val="32"/>
        </w:rPr>
      </w:pPr>
      <w:r w:rsidRPr="003B7778">
        <w:rPr>
          <w:rFonts w:ascii="Times New Roman" w:eastAsia="Times New Roman" w:hAnsi="Times New Roman" w:cs="Times New Roman"/>
          <w:color w:val="000000"/>
          <w:sz w:val="32"/>
          <w:szCs w:val="32"/>
        </w:rPr>
        <w:br/>
        <w:t>Control statements form the heart of most languages since they control the execution of other sets of statements. These are found in SQL too, and should be exploited for uses such as query filtering and query optimization through careful selection of tuples that match our requirement. In this post, we explore the Case-Switch statement in SQL.</w:t>
      </w:r>
      <w:r w:rsidRPr="003B7778">
        <w:rPr>
          <w:rFonts w:ascii="Times New Roman" w:eastAsia="Times New Roman" w:hAnsi="Times New Roman" w:cs="Times New Roman"/>
          <w:color w:val="000000"/>
          <w:sz w:val="32"/>
          <w:szCs w:val="32"/>
        </w:rPr>
        <w:br/>
        <w:t>The CASE statement is SQL’s way of handling if/then logic.</w:t>
      </w:r>
      <w:r w:rsidRPr="003B7778">
        <w:rPr>
          <w:rFonts w:ascii="Times New Roman" w:eastAsia="Times New Roman" w:hAnsi="Times New Roman" w:cs="Times New Roman"/>
          <w:color w:val="000000"/>
          <w:sz w:val="32"/>
          <w:szCs w:val="32"/>
        </w:rPr>
        <w:br/>
      </w:r>
      <w:r w:rsidRPr="003B7778">
        <w:rPr>
          <w:rFonts w:ascii="Times New Roman" w:eastAsia="Times New Roman" w:hAnsi="Times New Roman" w:cs="Times New Roman"/>
          <w:b/>
          <w:bCs/>
          <w:color w:val="000000"/>
          <w:sz w:val="32"/>
          <w:szCs w:val="32"/>
          <w:bdr w:val="none" w:sz="0" w:space="0" w:color="auto" w:frame="1"/>
        </w:rPr>
        <w:t>Syntax:</w:t>
      </w:r>
      <w:r w:rsidRPr="003B7778">
        <w:rPr>
          <w:rFonts w:ascii="Times New Roman" w:eastAsia="Times New Roman" w:hAnsi="Times New Roman" w:cs="Times New Roman"/>
          <w:color w:val="000000"/>
          <w:sz w:val="32"/>
          <w:szCs w:val="32"/>
        </w:rPr>
        <w:br/>
      </w:r>
      <w:r w:rsidRPr="003B7778">
        <w:rPr>
          <w:rFonts w:ascii="Times New Roman" w:eastAsia="Times New Roman" w:hAnsi="Times New Roman" w:cs="Times New Roman"/>
          <w:b/>
          <w:bCs/>
          <w:color w:val="000000"/>
          <w:sz w:val="32"/>
          <w:szCs w:val="32"/>
          <w:bdr w:val="none" w:sz="0" w:space="0" w:color="auto" w:frame="1"/>
        </w:rPr>
        <w:t>There can be two valid ways of going about the case-switch statements.</w:t>
      </w:r>
    </w:p>
    <w:p w:rsidR="003B7778" w:rsidRPr="003B7778" w:rsidRDefault="003B7778" w:rsidP="003B7778">
      <w:pPr>
        <w:numPr>
          <w:ilvl w:val="0"/>
          <w:numId w:val="1"/>
        </w:numPr>
        <w:shd w:val="clear" w:color="auto" w:fill="FFFFFF"/>
        <w:spacing w:after="0" w:line="240" w:lineRule="auto"/>
        <w:ind w:left="540"/>
        <w:jc w:val="both"/>
        <w:textAlignment w:val="baseline"/>
        <w:rPr>
          <w:rFonts w:ascii="Times New Roman" w:eastAsia="Times New Roman" w:hAnsi="Times New Roman" w:cs="Times New Roman"/>
          <w:color w:val="000000"/>
          <w:sz w:val="32"/>
          <w:szCs w:val="32"/>
        </w:rPr>
      </w:pPr>
      <w:r w:rsidRPr="003B7778">
        <w:rPr>
          <w:rFonts w:ascii="Times New Roman" w:eastAsia="Times New Roman" w:hAnsi="Times New Roman" w:cs="Times New Roman"/>
          <w:color w:val="000000"/>
          <w:sz w:val="32"/>
          <w:szCs w:val="32"/>
        </w:rPr>
        <w:t>The first takes a variable called case_value and matches it with some statement_list.</w:t>
      </w:r>
    </w:p>
    <w:p w:rsidR="003B7778" w:rsidRPr="003B7778" w:rsidRDefault="003B7778" w:rsidP="003B7778">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Times New Roman" w:eastAsia="Times New Roman" w:hAnsi="Times New Roman" w:cs="Times New Roman"/>
          <w:color w:val="000000"/>
          <w:sz w:val="32"/>
          <w:szCs w:val="32"/>
        </w:rPr>
      </w:pPr>
      <w:r w:rsidRPr="003B7778">
        <w:rPr>
          <w:rFonts w:ascii="Times New Roman" w:eastAsia="Times New Roman" w:hAnsi="Times New Roman" w:cs="Times New Roman"/>
          <w:color w:val="000000"/>
          <w:sz w:val="32"/>
          <w:szCs w:val="32"/>
        </w:rPr>
        <w:t>CASE case_value</w:t>
      </w:r>
    </w:p>
    <w:p w:rsidR="003B7778" w:rsidRPr="003B7778" w:rsidRDefault="003B7778" w:rsidP="003B7778">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Times New Roman" w:eastAsia="Times New Roman" w:hAnsi="Times New Roman" w:cs="Times New Roman"/>
          <w:color w:val="000000"/>
          <w:sz w:val="32"/>
          <w:szCs w:val="32"/>
        </w:rPr>
      </w:pPr>
      <w:r w:rsidRPr="003B7778">
        <w:rPr>
          <w:rFonts w:ascii="Times New Roman" w:eastAsia="Times New Roman" w:hAnsi="Times New Roman" w:cs="Times New Roman"/>
          <w:color w:val="000000"/>
          <w:sz w:val="32"/>
          <w:szCs w:val="32"/>
        </w:rPr>
        <w:t xml:space="preserve">    WHEN when_value THEN statement_list</w:t>
      </w:r>
    </w:p>
    <w:p w:rsidR="003B7778" w:rsidRPr="003B7778" w:rsidRDefault="003B7778" w:rsidP="003B7778">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Times New Roman" w:eastAsia="Times New Roman" w:hAnsi="Times New Roman" w:cs="Times New Roman"/>
          <w:color w:val="000000"/>
          <w:sz w:val="32"/>
          <w:szCs w:val="32"/>
        </w:rPr>
      </w:pPr>
      <w:r w:rsidRPr="003B7778">
        <w:rPr>
          <w:rFonts w:ascii="Times New Roman" w:eastAsia="Times New Roman" w:hAnsi="Times New Roman" w:cs="Times New Roman"/>
          <w:color w:val="000000"/>
          <w:sz w:val="32"/>
          <w:szCs w:val="32"/>
        </w:rPr>
        <w:t xml:space="preserve">    [WHEN when_value THEN statement_list] ...</w:t>
      </w:r>
    </w:p>
    <w:p w:rsidR="003B7778" w:rsidRPr="003B7778" w:rsidRDefault="003B7778" w:rsidP="003B7778">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Times New Roman" w:eastAsia="Times New Roman" w:hAnsi="Times New Roman" w:cs="Times New Roman"/>
          <w:color w:val="000000"/>
          <w:sz w:val="32"/>
          <w:szCs w:val="32"/>
        </w:rPr>
      </w:pPr>
      <w:r w:rsidRPr="003B7778">
        <w:rPr>
          <w:rFonts w:ascii="Times New Roman" w:eastAsia="Times New Roman" w:hAnsi="Times New Roman" w:cs="Times New Roman"/>
          <w:color w:val="000000"/>
          <w:sz w:val="32"/>
          <w:szCs w:val="32"/>
        </w:rPr>
        <w:t xml:space="preserve">    [ELSE statement_list]</w:t>
      </w:r>
    </w:p>
    <w:p w:rsidR="003B7778" w:rsidRPr="003B7778" w:rsidRDefault="003B7778" w:rsidP="003B7778">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Times New Roman" w:eastAsia="Times New Roman" w:hAnsi="Times New Roman" w:cs="Times New Roman"/>
          <w:color w:val="000000"/>
          <w:sz w:val="32"/>
          <w:szCs w:val="32"/>
        </w:rPr>
      </w:pPr>
      <w:r w:rsidRPr="003B7778">
        <w:rPr>
          <w:rFonts w:ascii="Times New Roman" w:eastAsia="Times New Roman" w:hAnsi="Times New Roman" w:cs="Times New Roman"/>
          <w:color w:val="000000"/>
          <w:sz w:val="32"/>
          <w:szCs w:val="32"/>
        </w:rPr>
        <w:t>END CASE</w:t>
      </w:r>
    </w:p>
    <w:p w:rsidR="003B7778" w:rsidRPr="003B7778" w:rsidRDefault="003B7778" w:rsidP="003B7778">
      <w:pPr>
        <w:numPr>
          <w:ilvl w:val="0"/>
          <w:numId w:val="1"/>
        </w:numPr>
        <w:shd w:val="clear" w:color="auto" w:fill="FFFFFF"/>
        <w:spacing w:after="150" w:line="240" w:lineRule="auto"/>
        <w:ind w:left="540"/>
        <w:jc w:val="both"/>
        <w:textAlignment w:val="baseline"/>
        <w:rPr>
          <w:rFonts w:ascii="Times New Roman" w:eastAsia="Times New Roman" w:hAnsi="Times New Roman" w:cs="Times New Roman"/>
          <w:color w:val="000000"/>
          <w:sz w:val="32"/>
          <w:szCs w:val="32"/>
        </w:rPr>
      </w:pPr>
      <w:r w:rsidRPr="003B7778">
        <w:rPr>
          <w:rFonts w:ascii="Times New Roman" w:eastAsia="Times New Roman" w:hAnsi="Times New Roman" w:cs="Times New Roman"/>
          <w:color w:val="000000"/>
          <w:sz w:val="32"/>
          <w:szCs w:val="32"/>
        </w:rPr>
        <w:t>The second considers a search_condition instead of variable equality and executes the statement_list accordingly.</w:t>
      </w:r>
    </w:p>
    <w:p w:rsidR="003B7778" w:rsidRPr="003B7778" w:rsidRDefault="003B7778" w:rsidP="003B7778">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Times New Roman" w:eastAsia="Times New Roman" w:hAnsi="Times New Roman" w:cs="Times New Roman"/>
          <w:color w:val="000000"/>
          <w:sz w:val="32"/>
          <w:szCs w:val="32"/>
        </w:rPr>
      </w:pPr>
      <w:r w:rsidRPr="003B7778">
        <w:rPr>
          <w:rFonts w:ascii="Times New Roman" w:eastAsia="Times New Roman" w:hAnsi="Times New Roman" w:cs="Times New Roman"/>
          <w:color w:val="000000"/>
          <w:sz w:val="32"/>
          <w:szCs w:val="32"/>
        </w:rPr>
        <w:t>CASE</w:t>
      </w:r>
    </w:p>
    <w:p w:rsidR="003B7778" w:rsidRPr="003B7778" w:rsidRDefault="003B7778" w:rsidP="003B7778">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Times New Roman" w:eastAsia="Times New Roman" w:hAnsi="Times New Roman" w:cs="Times New Roman"/>
          <w:color w:val="000000"/>
          <w:sz w:val="32"/>
          <w:szCs w:val="32"/>
        </w:rPr>
      </w:pPr>
      <w:r w:rsidRPr="003B7778">
        <w:rPr>
          <w:rFonts w:ascii="Times New Roman" w:eastAsia="Times New Roman" w:hAnsi="Times New Roman" w:cs="Times New Roman"/>
          <w:color w:val="000000"/>
          <w:sz w:val="32"/>
          <w:szCs w:val="32"/>
        </w:rPr>
        <w:t xml:space="preserve">    WHEN search_condition THEN statement_list</w:t>
      </w:r>
    </w:p>
    <w:p w:rsidR="003B7778" w:rsidRPr="003B7778" w:rsidRDefault="003B7778" w:rsidP="003B7778">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Times New Roman" w:eastAsia="Times New Roman" w:hAnsi="Times New Roman" w:cs="Times New Roman"/>
          <w:color w:val="000000"/>
          <w:sz w:val="32"/>
          <w:szCs w:val="32"/>
        </w:rPr>
      </w:pPr>
      <w:r w:rsidRPr="003B7778">
        <w:rPr>
          <w:rFonts w:ascii="Times New Roman" w:eastAsia="Times New Roman" w:hAnsi="Times New Roman" w:cs="Times New Roman"/>
          <w:color w:val="000000"/>
          <w:sz w:val="32"/>
          <w:szCs w:val="32"/>
        </w:rPr>
        <w:t xml:space="preserve">    [WHEN search_condition THEN statement_list] ...</w:t>
      </w:r>
    </w:p>
    <w:p w:rsidR="003B7778" w:rsidRPr="003B7778" w:rsidRDefault="003B7778" w:rsidP="003B7778">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Times New Roman" w:eastAsia="Times New Roman" w:hAnsi="Times New Roman" w:cs="Times New Roman"/>
          <w:color w:val="000000"/>
          <w:sz w:val="32"/>
          <w:szCs w:val="32"/>
        </w:rPr>
      </w:pPr>
      <w:r w:rsidRPr="003B7778">
        <w:rPr>
          <w:rFonts w:ascii="Times New Roman" w:eastAsia="Times New Roman" w:hAnsi="Times New Roman" w:cs="Times New Roman"/>
          <w:color w:val="000000"/>
          <w:sz w:val="32"/>
          <w:szCs w:val="32"/>
        </w:rPr>
        <w:t xml:space="preserve">    [ELSE statement_list]</w:t>
      </w:r>
    </w:p>
    <w:p w:rsidR="003B7778" w:rsidRPr="003B7778" w:rsidRDefault="003B7778" w:rsidP="003B7778">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Times New Roman" w:eastAsia="Times New Roman" w:hAnsi="Times New Roman" w:cs="Times New Roman"/>
          <w:color w:val="000000"/>
          <w:sz w:val="32"/>
          <w:szCs w:val="32"/>
        </w:rPr>
      </w:pPr>
      <w:r w:rsidRPr="003B7778">
        <w:rPr>
          <w:rFonts w:ascii="Times New Roman" w:eastAsia="Times New Roman" w:hAnsi="Times New Roman" w:cs="Times New Roman"/>
          <w:color w:val="000000"/>
          <w:sz w:val="32"/>
          <w:szCs w:val="32"/>
        </w:rPr>
        <w:t>END CASE</w:t>
      </w:r>
    </w:p>
    <w:p w:rsidR="003B7778" w:rsidRPr="003B7778" w:rsidRDefault="003B7778" w:rsidP="003B7778">
      <w:pPr>
        <w:shd w:val="clear" w:color="auto" w:fill="FFFFFF"/>
        <w:spacing w:after="0" w:line="240" w:lineRule="auto"/>
        <w:jc w:val="both"/>
        <w:textAlignment w:val="baseline"/>
        <w:rPr>
          <w:rFonts w:ascii="Times New Roman" w:eastAsia="Times New Roman" w:hAnsi="Times New Roman" w:cs="Times New Roman"/>
          <w:color w:val="000000"/>
          <w:sz w:val="32"/>
          <w:szCs w:val="32"/>
        </w:rPr>
      </w:pPr>
      <w:r w:rsidRPr="003B7778">
        <w:rPr>
          <w:rFonts w:ascii="Times New Roman" w:eastAsia="Times New Roman" w:hAnsi="Times New Roman" w:cs="Times New Roman"/>
          <w:b/>
          <w:bCs/>
          <w:color w:val="000000"/>
          <w:sz w:val="32"/>
          <w:szCs w:val="32"/>
          <w:bdr w:val="none" w:sz="0" w:space="0" w:color="auto" w:frame="1"/>
        </w:rPr>
        <w:t>Examples:</w:t>
      </w:r>
    </w:p>
    <w:p w:rsidR="003B7778" w:rsidRPr="003B7778" w:rsidRDefault="003B7778" w:rsidP="003B7778">
      <w:pPr>
        <w:shd w:val="clear" w:color="auto" w:fill="FFFFFF"/>
        <w:spacing w:after="150" w:line="240" w:lineRule="auto"/>
        <w:jc w:val="both"/>
        <w:textAlignment w:val="baseline"/>
        <w:rPr>
          <w:rFonts w:ascii="Times New Roman" w:eastAsia="Times New Roman" w:hAnsi="Times New Roman" w:cs="Times New Roman"/>
          <w:color w:val="000000"/>
          <w:sz w:val="32"/>
          <w:szCs w:val="32"/>
        </w:rPr>
      </w:pPr>
      <w:r w:rsidRPr="003B7778">
        <w:rPr>
          <w:rFonts w:ascii="Times New Roman" w:eastAsia="Times New Roman" w:hAnsi="Times New Roman" w:cs="Times New Roman"/>
          <w:color w:val="000000"/>
          <w:sz w:val="32"/>
          <w:szCs w:val="32"/>
        </w:rPr>
        <w:lastRenderedPageBreak/>
        <w:t>Say we have a relation, Faculty.</w:t>
      </w:r>
    </w:p>
    <w:p w:rsidR="003B7778" w:rsidRPr="003B7778" w:rsidRDefault="003B7778" w:rsidP="003B7778">
      <w:pPr>
        <w:shd w:val="clear" w:color="auto" w:fill="FFFFFF"/>
        <w:spacing w:after="0" w:line="240" w:lineRule="auto"/>
        <w:jc w:val="both"/>
        <w:textAlignment w:val="baseline"/>
        <w:rPr>
          <w:rFonts w:ascii="Times New Roman" w:eastAsia="Times New Roman" w:hAnsi="Times New Roman" w:cs="Times New Roman"/>
          <w:color w:val="000000"/>
          <w:sz w:val="32"/>
          <w:szCs w:val="32"/>
        </w:rPr>
      </w:pPr>
      <w:r w:rsidRPr="003B7778">
        <w:rPr>
          <w:rFonts w:ascii="Times New Roman" w:eastAsia="Times New Roman" w:hAnsi="Times New Roman" w:cs="Times New Roman"/>
          <w:b/>
          <w:bCs/>
          <w:color w:val="000000"/>
          <w:sz w:val="32"/>
          <w:szCs w:val="32"/>
          <w:bdr w:val="none" w:sz="0" w:space="0" w:color="auto" w:frame="1"/>
        </w:rPr>
        <w:t>Faculty Table:</w:t>
      </w:r>
    </w:p>
    <w:p w:rsidR="003B7778" w:rsidRPr="003B7778" w:rsidRDefault="003B7778" w:rsidP="003B7778">
      <w:pPr>
        <w:shd w:val="clear" w:color="auto" w:fill="FFFFFF"/>
        <w:spacing w:after="0" w:line="240" w:lineRule="auto"/>
        <w:jc w:val="both"/>
        <w:textAlignment w:val="baseline"/>
        <w:rPr>
          <w:ins w:id="0" w:author="Unknown"/>
          <w:rFonts w:ascii="Times New Roman" w:eastAsia="Times New Roman" w:hAnsi="Times New Roman" w:cs="Times New Roman"/>
          <w:color w:val="000000"/>
          <w:sz w:val="32"/>
          <w:szCs w:val="32"/>
        </w:rPr>
      </w:pPr>
      <w:ins w:id="1" w:author="Unknown">
        <w:r w:rsidRPr="003B7778">
          <w:rPr>
            <w:rFonts w:ascii="Times New Roman" w:eastAsia="Times New Roman" w:hAnsi="Times New Roman" w:cs="Times New Roman"/>
            <w:color w:val="000000"/>
            <w:sz w:val="32"/>
            <w:szCs w:val="32"/>
          </w:rPr>
          <w:br/>
        </w:r>
      </w:ins>
    </w:p>
    <w:tbl>
      <w:tblPr>
        <w:tblW w:w="10110" w:type="dxa"/>
        <w:tblBorders>
          <w:bottom w:val="single" w:sz="6" w:space="0" w:color="EDEDED"/>
        </w:tblBorders>
        <w:tblCellMar>
          <w:left w:w="0" w:type="dxa"/>
          <w:right w:w="0" w:type="dxa"/>
        </w:tblCellMar>
        <w:tblLook w:val="04A0" w:firstRow="1" w:lastRow="0" w:firstColumn="1" w:lastColumn="0" w:noHBand="0" w:noVBand="1"/>
      </w:tblPr>
      <w:tblGrid>
        <w:gridCol w:w="2801"/>
        <w:gridCol w:w="1900"/>
        <w:gridCol w:w="3251"/>
        <w:gridCol w:w="2158"/>
      </w:tblGrid>
      <w:tr w:rsidR="003B7778" w:rsidRPr="003B7778" w:rsidTr="003B7778">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b/>
                <w:bCs/>
                <w:caps/>
                <w:color w:val="000000"/>
                <w:sz w:val="32"/>
                <w:szCs w:val="32"/>
              </w:rPr>
            </w:pPr>
            <w:r w:rsidRPr="003B7778">
              <w:rPr>
                <w:rFonts w:ascii="Times New Roman" w:eastAsia="Times New Roman" w:hAnsi="Times New Roman" w:cs="Times New Roman"/>
                <w:b/>
                <w:bCs/>
                <w:caps/>
                <w:color w:val="000000"/>
                <w:sz w:val="32"/>
                <w:szCs w:val="32"/>
              </w:rPr>
              <w:t>FACULTYID</w:t>
            </w:r>
          </w:p>
        </w:t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b/>
                <w:bCs/>
                <w:caps/>
                <w:color w:val="000000"/>
                <w:sz w:val="32"/>
                <w:szCs w:val="32"/>
              </w:rPr>
            </w:pPr>
            <w:r w:rsidRPr="003B7778">
              <w:rPr>
                <w:rFonts w:ascii="Times New Roman" w:eastAsia="Times New Roman" w:hAnsi="Times New Roman" w:cs="Times New Roman"/>
                <w:b/>
                <w:bCs/>
                <w:caps/>
                <w:color w:val="000000"/>
                <w:sz w:val="32"/>
                <w:szCs w:val="32"/>
              </w:rPr>
              <w:t>NAME</w:t>
            </w:r>
          </w:p>
        </w:t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b/>
                <w:bCs/>
                <w:caps/>
                <w:color w:val="000000"/>
                <w:sz w:val="32"/>
                <w:szCs w:val="32"/>
              </w:rPr>
            </w:pPr>
            <w:r w:rsidRPr="003B7778">
              <w:rPr>
                <w:rFonts w:ascii="Times New Roman" w:eastAsia="Times New Roman" w:hAnsi="Times New Roman" w:cs="Times New Roman"/>
                <w:b/>
                <w:bCs/>
                <w:caps/>
                <w:color w:val="000000"/>
                <w:sz w:val="32"/>
                <w:szCs w:val="32"/>
              </w:rPr>
              <w:t>DEPARTMENT</w:t>
            </w:r>
          </w:p>
        </w:t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b/>
                <w:bCs/>
                <w:caps/>
                <w:color w:val="000000"/>
                <w:sz w:val="32"/>
                <w:szCs w:val="32"/>
              </w:rPr>
            </w:pPr>
            <w:r w:rsidRPr="003B7778">
              <w:rPr>
                <w:rFonts w:ascii="Times New Roman" w:eastAsia="Times New Roman" w:hAnsi="Times New Roman" w:cs="Times New Roman"/>
                <w:b/>
                <w:bCs/>
                <w:caps/>
                <w:color w:val="000000"/>
                <w:sz w:val="32"/>
                <w:szCs w:val="32"/>
              </w:rPr>
              <w:t>GENDER</w:t>
            </w:r>
          </w:p>
        </w:tc>
      </w:tr>
      <w:tr w:rsidR="003B7778" w:rsidRPr="003B7778" w:rsidTr="003B777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001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Aakash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CS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M</w:t>
            </w:r>
          </w:p>
        </w:tc>
      </w:tr>
      <w:tr w:rsidR="003B7778" w:rsidRPr="003B7778" w:rsidTr="003B777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002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Sahil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EC</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M</w:t>
            </w:r>
          </w:p>
        </w:tc>
      </w:tr>
      <w:tr w:rsidR="003B7778" w:rsidRPr="003B7778" w:rsidTr="003B777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003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John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HSS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M</w:t>
            </w:r>
          </w:p>
        </w:tc>
      </w:tr>
      <w:tr w:rsidR="003B7778" w:rsidRPr="003B7778" w:rsidTr="003B777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004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Shelley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CS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F</w:t>
            </w:r>
          </w:p>
        </w:tc>
      </w:tr>
      <w:tr w:rsidR="003B7778" w:rsidRPr="003B7778" w:rsidTr="003B777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005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Anannya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CS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F</w:t>
            </w:r>
          </w:p>
        </w:tc>
      </w:tr>
      <w:tr w:rsidR="003B7778" w:rsidRPr="003B7778" w:rsidTr="003B777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006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Sia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HSS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F</w:t>
            </w:r>
          </w:p>
        </w:tc>
      </w:tr>
    </w:tbl>
    <w:p w:rsidR="003B7778" w:rsidRPr="003B7778" w:rsidRDefault="003B7778" w:rsidP="003B7778">
      <w:pPr>
        <w:shd w:val="clear" w:color="auto" w:fill="FFFFFF"/>
        <w:spacing w:after="150" w:line="240" w:lineRule="auto"/>
        <w:jc w:val="both"/>
        <w:textAlignment w:val="baseline"/>
        <w:rPr>
          <w:ins w:id="2" w:author="Unknown"/>
          <w:rFonts w:ascii="Times New Roman" w:eastAsia="Times New Roman" w:hAnsi="Times New Roman" w:cs="Times New Roman"/>
          <w:color w:val="000000"/>
          <w:sz w:val="32"/>
          <w:szCs w:val="32"/>
        </w:rPr>
      </w:pPr>
      <w:ins w:id="3" w:author="Unknown">
        <w:r w:rsidRPr="003B7778">
          <w:rPr>
            <w:rFonts w:ascii="Times New Roman" w:eastAsia="Times New Roman" w:hAnsi="Times New Roman" w:cs="Times New Roman"/>
            <w:color w:val="000000"/>
            <w:sz w:val="32"/>
            <w:szCs w:val="32"/>
          </w:rPr>
          <w:t>Let’s say we would like to modify this table such that if the department name is ‘CS’, it gets modified to ‘Computer Science’, if it is ‘EC’ it gets modified to ‘Electronics and Communication’, and if it is ‘HSS’ it gets modified to ‘Humanities and Social Sciences’. This can be achieved using case statement.</w:t>
        </w:r>
      </w:ins>
    </w:p>
    <w:p w:rsidR="003B7778" w:rsidRPr="003B7778" w:rsidRDefault="003B7778" w:rsidP="003B7778">
      <w:pPr>
        <w:shd w:val="clear" w:color="auto" w:fill="FFFFFF"/>
        <w:spacing w:after="0" w:line="240" w:lineRule="auto"/>
        <w:jc w:val="both"/>
        <w:textAlignment w:val="baseline"/>
        <w:rPr>
          <w:ins w:id="4" w:author="Unknown"/>
          <w:rFonts w:ascii="Times New Roman" w:eastAsia="Times New Roman" w:hAnsi="Times New Roman" w:cs="Times New Roman"/>
          <w:color w:val="000000"/>
          <w:sz w:val="32"/>
          <w:szCs w:val="32"/>
        </w:rPr>
      </w:pPr>
      <w:ins w:id="5" w:author="Unknown">
        <w:r w:rsidRPr="003B7778">
          <w:rPr>
            <w:rFonts w:ascii="Times New Roman" w:eastAsia="Times New Roman" w:hAnsi="Times New Roman" w:cs="Times New Roman"/>
            <w:b/>
            <w:bCs/>
            <w:color w:val="000000"/>
            <w:sz w:val="32"/>
            <w:szCs w:val="32"/>
            <w:bdr w:val="none" w:sz="0" w:space="0" w:color="auto" w:frame="1"/>
          </w:rPr>
          <w:t>Sample Query:</w:t>
        </w:r>
        <w:r w:rsidRPr="003B7778">
          <w:rPr>
            <w:rFonts w:ascii="Times New Roman" w:eastAsia="Times New Roman" w:hAnsi="Times New Roman" w:cs="Times New Roman"/>
            <w:color w:val="000000"/>
            <w:sz w:val="32"/>
            <w:szCs w:val="32"/>
          </w:rPr>
          <w:br/>
          <w:t>Consider a variable, department_name which is entered in the SQL code.</w:t>
        </w:r>
      </w:ins>
    </w:p>
    <w:p w:rsidR="003B7778" w:rsidRPr="003B7778" w:rsidRDefault="003B7778" w:rsidP="003B777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ins w:id="6" w:author="Unknown"/>
          <w:rFonts w:ascii="Times New Roman" w:eastAsia="Times New Roman" w:hAnsi="Times New Roman" w:cs="Times New Roman"/>
          <w:color w:val="000000"/>
          <w:sz w:val="32"/>
          <w:szCs w:val="32"/>
        </w:rPr>
      </w:pPr>
      <w:ins w:id="7" w:author="Unknown">
        <w:r w:rsidRPr="003B7778">
          <w:rPr>
            <w:rFonts w:ascii="Times New Roman" w:eastAsia="Times New Roman" w:hAnsi="Times New Roman" w:cs="Times New Roman"/>
            <w:color w:val="000000"/>
            <w:sz w:val="32"/>
            <w:szCs w:val="32"/>
          </w:rPr>
          <w:t>CASE department_name</w:t>
        </w:r>
      </w:ins>
    </w:p>
    <w:p w:rsidR="003B7778" w:rsidRPr="003B7778" w:rsidRDefault="003B7778" w:rsidP="003B777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ins w:id="8" w:author="Unknown"/>
          <w:rFonts w:ascii="Times New Roman" w:eastAsia="Times New Roman" w:hAnsi="Times New Roman" w:cs="Times New Roman"/>
          <w:color w:val="000000"/>
          <w:sz w:val="32"/>
          <w:szCs w:val="32"/>
        </w:rPr>
      </w:pPr>
      <w:ins w:id="9" w:author="Unknown">
        <w:r w:rsidRPr="003B7778">
          <w:rPr>
            <w:rFonts w:ascii="Times New Roman" w:eastAsia="Times New Roman" w:hAnsi="Times New Roman" w:cs="Times New Roman"/>
            <w:color w:val="000000"/>
            <w:sz w:val="32"/>
            <w:szCs w:val="32"/>
          </w:rPr>
          <w:t xml:space="preserve"> WHEN 'CS'</w:t>
        </w:r>
      </w:ins>
    </w:p>
    <w:p w:rsidR="003B7778" w:rsidRPr="003B7778" w:rsidRDefault="003B7778" w:rsidP="003B777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ins w:id="10" w:author="Unknown"/>
          <w:rFonts w:ascii="Times New Roman" w:eastAsia="Times New Roman" w:hAnsi="Times New Roman" w:cs="Times New Roman"/>
          <w:color w:val="000000"/>
          <w:sz w:val="32"/>
          <w:szCs w:val="32"/>
        </w:rPr>
      </w:pPr>
      <w:ins w:id="11" w:author="Unknown">
        <w:r w:rsidRPr="003B7778">
          <w:rPr>
            <w:rFonts w:ascii="Times New Roman" w:eastAsia="Times New Roman" w:hAnsi="Times New Roman" w:cs="Times New Roman"/>
            <w:color w:val="000000"/>
            <w:sz w:val="32"/>
            <w:szCs w:val="32"/>
          </w:rPr>
          <w:lastRenderedPageBreak/>
          <w:t xml:space="preserve">  THEN UPDATE Faculty SET</w:t>
        </w:r>
      </w:ins>
    </w:p>
    <w:p w:rsidR="003B7778" w:rsidRPr="003B7778" w:rsidRDefault="003B7778" w:rsidP="003B777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ins w:id="12" w:author="Unknown"/>
          <w:rFonts w:ascii="Times New Roman" w:eastAsia="Times New Roman" w:hAnsi="Times New Roman" w:cs="Times New Roman"/>
          <w:color w:val="000000"/>
          <w:sz w:val="32"/>
          <w:szCs w:val="32"/>
        </w:rPr>
      </w:pPr>
      <w:ins w:id="13" w:author="Unknown">
        <w:r w:rsidRPr="003B7778">
          <w:rPr>
            <w:rFonts w:ascii="Times New Roman" w:eastAsia="Times New Roman" w:hAnsi="Times New Roman" w:cs="Times New Roman"/>
            <w:color w:val="000000"/>
            <w:sz w:val="32"/>
            <w:szCs w:val="32"/>
          </w:rPr>
          <w:t xml:space="preserve">  department='Computer Science';</w:t>
        </w:r>
      </w:ins>
    </w:p>
    <w:p w:rsidR="003B7778" w:rsidRPr="003B7778" w:rsidRDefault="003B7778" w:rsidP="003B777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ins w:id="14" w:author="Unknown"/>
          <w:rFonts w:ascii="Times New Roman" w:eastAsia="Times New Roman" w:hAnsi="Times New Roman" w:cs="Times New Roman"/>
          <w:color w:val="000000"/>
          <w:sz w:val="32"/>
          <w:szCs w:val="32"/>
        </w:rPr>
      </w:pPr>
      <w:ins w:id="15" w:author="Unknown">
        <w:r w:rsidRPr="003B7778">
          <w:rPr>
            <w:rFonts w:ascii="Times New Roman" w:eastAsia="Times New Roman" w:hAnsi="Times New Roman" w:cs="Times New Roman"/>
            <w:color w:val="000000"/>
            <w:sz w:val="32"/>
            <w:szCs w:val="32"/>
          </w:rPr>
          <w:t xml:space="preserve"> WHEN 'EC'</w:t>
        </w:r>
      </w:ins>
    </w:p>
    <w:p w:rsidR="003B7778" w:rsidRPr="003B7778" w:rsidRDefault="003B7778" w:rsidP="003B777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ins w:id="16" w:author="Unknown"/>
          <w:rFonts w:ascii="Times New Roman" w:eastAsia="Times New Roman" w:hAnsi="Times New Roman" w:cs="Times New Roman"/>
          <w:color w:val="000000"/>
          <w:sz w:val="32"/>
          <w:szCs w:val="32"/>
        </w:rPr>
      </w:pPr>
      <w:ins w:id="17" w:author="Unknown">
        <w:r w:rsidRPr="003B7778">
          <w:rPr>
            <w:rFonts w:ascii="Times New Roman" w:eastAsia="Times New Roman" w:hAnsi="Times New Roman" w:cs="Times New Roman"/>
            <w:color w:val="000000"/>
            <w:sz w:val="32"/>
            <w:szCs w:val="32"/>
          </w:rPr>
          <w:t xml:space="preserve">  THEN UPDATE Faculty SET</w:t>
        </w:r>
      </w:ins>
    </w:p>
    <w:p w:rsidR="003B7778" w:rsidRPr="003B7778" w:rsidRDefault="003B7778" w:rsidP="003B777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ins w:id="18" w:author="Unknown"/>
          <w:rFonts w:ascii="Times New Roman" w:eastAsia="Times New Roman" w:hAnsi="Times New Roman" w:cs="Times New Roman"/>
          <w:color w:val="000000"/>
          <w:sz w:val="32"/>
          <w:szCs w:val="32"/>
        </w:rPr>
      </w:pPr>
      <w:ins w:id="19" w:author="Unknown">
        <w:r w:rsidRPr="003B7778">
          <w:rPr>
            <w:rFonts w:ascii="Times New Roman" w:eastAsia="Times New Roman" w:hAnsi="Times New Roman" w:cs="Times New Roman"/>
            <w:color w:val="000000"/>
            <w:sz w:val="32"/>
            <w:szCs w:val="32"/>
          </w:rPr>
          <w:t xml:space="preserve">  department='Electronics and Communication';</w:t>
        </w:r>
      </w:ins>
    </w:p>
    <w:p w:rsidR="003B7778" w:rsidRPr="003B7778" w:rsidRDefault="003B7778" w:rsidP="003B777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ins w:id="20" w:author="Unknown"/>
          <w:rFonts w:ascii="Times New Roman" w:eastAsia="Times New Roman" w:hAnsi="Times New Roman" w:cs="Times New Roman"/>
          <w:color w:val="000000"/>
          <w:sz w:val="32"/>
          <w:szCs w:val="32"/>
        </w:rPr>
      </w:pPr>
      <w:ins w:id="21" w:author="Unknown">
        <w:r w:rsidRPr="003B7778">
          <w:rPr>
            <w:rFonts w:ascii="Times New Roman" w:eastAsia="Times New Roman" w:hAnsi="Times New Roman" w:cs="Times New Roman"/>
            <w:color w:val="000000"/>
            <w:sz w:val="32"/>
            <w:szCs w:val="32"/>
          </w:rPr>
          <w:t xml:space="preserve"> ELSE UPDATE Faculty SET</w:t>
        </w:r>
      </w:ins>
    </w:p>
    <w:p w:rsidR="003B7778" w:rsidRPr="003B7778" w:rsidRDefault="003B7778" w:rsidP="003B777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ins w:id="22" w:author="Unknown"/>
          <w:rFonts w:ascii="Times New Roman" w:eastAsia="Times New Roman" w:hAnsi="Times New Roman" w:cs="Times New Roman"/>
          <w:color w:val="000000"/>
          <w:sz w:val="32"/>
          <w:szCs w:val="32"/>
        </w:rPr>
      </w:pPr>
      <w:ins w:id="23" w:author="Unknown">
        <w:r w:rsidRPr="003B7778">
          <w:rPr>
            <w:rFonts w:ascii="Times New Roman" w:eastAsia="Times New Roman" w:hAnsi="Times New Roman" w:cs="Times New Roman"/>
            <w:color w:val="000000"/>
            <w:sz w:val="32"/>
            <w:szCs w:val="32"/>
          </w:rPr>
          <w:t xml:space="preserve"> department='Humanities and Social Sciences';</w:t>
        </w:r>
      </w:ins>
    </w:p>
    <w:p w:rsidR="003B7778" w:rsidRPr="003B7778" w:rsidRDefault="003B7778" w:rsidP="003B777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ins w:id="24" w:author="Unknown"/>
          <w:rFonts w:ascii="Times New Roman" w:eastAsia="Times New Roman" w:hAnsi="Times New Roman" w:cs="Times New Roman"/>
          <w:color w:val="000000"/>
          <w:sz w:val="32"/>
          <w:szCs w:val="32"/>
        </w:rPr>
      </w:pPr>
      <w:ins w:id="25" w:author="Unknown">
        <w:r w:rsidRPr="003B7778">
          <w:rPr>
            <w:rFonts w:ascii="Times New Roman" w:eastAsia="Times New Roman" w:hAnsi="Times New Roman" w:cs="Times New Roman"/>
            <w:color w:val="000000"/>
            <w:sz w:val="32"/>
            <w:szCs w:val="32"/>
          </w:rPr>
          <w:t>END CASE</w:t>
        </w:r>
      </w:ins>
    </w:p>
    <w:p w:rsidR="003B7778" w:rsidRPr="003B7778" w:rsidRDefault="003B7778" w:rsidP="003B7778">
      <w:pPr>
        <w:shd w:val="clear" w:color="auto" w:fill="FFFFFF"/>
        <w:spacing w:after="150" w:line="240" w:lineRule="auto"/>
        <w:jc w:val="both"/>
        <w:textAlignment w:val="baseline"/>
        <w:rPr>
          <w:ins w:id="26" w:author="Unknown"/>
          <w:rFonts w:ascii="Times New Roman" w:eastAsia="Times New Roman" w:hAnsi="Times New Roman" w:cs="Times New Roman"/>
          <w:color w:val="000000"/>
          <w:sz w:val="32"/>
          <w:szCs w:val="32"/>
        </w:rPr>
      </w:pPr>
      <w:ins w:id="27" w:author="Unknown">
        <w:r w:rsidRPr="003B7778">
          <w:rPr>
            <w:rFonts w:ascii="Times New Roman" w:eastAsia="Times New Roman" w:hAnsi="Times New Roman" w:cs="Times New Roman"/>
            <w:color w:val="000000"/>
            <w:sz w:val="32"/>
            <w:szCs w:val="32"/>
          </w:rPr>
          <w:t>Output:</w:t>
        </w:r>
      </w:ins>
    </w:p>
    <w:p w:rsidR="003B7778" w:rsidRPr="003B7778" w:rsidRDefault="003B7778" w:rsidP="003B777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ins w:id="28" w:author="Unknown"/>
          <w:rFonts w:ascii="Times New Roman" w:eastAsia="Times New Roman" w:hAnsi="Times New Roman" w:cs="Times New Roman"/>
          <w:color w:val="000000"/>
          <w:sz w:val="32"/>
          <w:szCs w:val="32"/>
        </w:rPr>
      </w:pPr>
      <w:ins w:id="29" w:author="Unknown">
        <w:r w:rsidRPr="003B7778">
          <w:rPr>
            <w:rFonts w:ascii="Times New Roman" w:eastAsia="Times New Roman" w:hAnsi="Times New Roman" w:cs="Times New Roman"/>
            <w:color w:val="000000"/>
            <w:sz w:val="32"/>
            <w:szCs w:val="32"/>
          </w:rPr>
          <w:t>The department name corresponding to the given input gets renamed.</w:t>
        </w:r>
      </w:ins>
    </w:p>
    <w:p w:rsidR="003B7778" w:rsidRPr="003B7778" w:rsidRDefault="003B7778" w:rsidP="003B7778">
      <w:pPr>
        <w:shd w:val="clear" w:color="auto" w:fill="FFFFFF"/>
        <w:spacing w:after="150" w:line="240" w:lineRule="auto"/>
        <w:jc w:val="both"/>
        <w:textAlignment w:val="baseline"/>
        <w:rPr>
          <w:ins w:id="30" w:author="Unknown"/>
          <w:rFonts w:ascii="Times New Roman" w:eastAsia="Times New Roman" w:hAnsi="Times New Roman" w:cs="Times New Roman"/>
          <w:color w:val="000000"/>
          <w:sz w:val="32"/>
          <w:szCs w:val="32"/>
        </w:rPr>
      </w:pPr>
      <w:ins w:id="31" w:author="Unknown">
        <w:r w:rsidRPr="003B7778">
          <w:rPr>
            <w:rFonts w:ascii="Times New Roman" w:eastAsia="Times New Roman" w:hAnsi="Times New Roman" w:cs="Times New Roman"/>
            <w:color w:val="000000"/>
            <w:sz w:val="32"/>
            <w:szCs w:val="32"/>
          </w:rPr>
          <w:t>Consider another query which selects all the fields corresponding to the Faculty table. Since the values written in the Gender field are single character values (M/F), we would like to present them in a more readable format.</w:t>
        </w:r>
      </w:ins>
    </w:p>
    <w:p w:rsidR="003B7778" w:rsidRPr="003B7778" w:rsidRDefault="003B7778" w:rsidP="003B777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ins w:id="32" w:author="Unknown"/>
          <w:rFonts w:ascii="Times New Roman" w:eastAsia="Times New Roman" w:hAnsi="Times New Roman" w:cs="Times New Roman"/>
          <w:color w:val="000000"/>
          <w:sz w:val="32"/>
          <w:szCs w:val="32"/>
        </w:rPr>
      </w:pPr>
      <w:ins w:id="33" w:author="Unknown">
        <w:r w:rsidRPr="003B7778">
          <w:rPr>
            <w:rFonts w:ascii="Times New Roman" w:eastAsia="Times New Roman" w:hAnsi="Times New Roman" w:cs="Times New Roman"/>
            <w:color w:val="000000"/>
            <w:sz w:val="32"/>
            <w:szCs w:val="32"/>
          </w:rPr>
          <w:t>SELECT FacultyID, Name, Department,</w:t>
        </w:r>
      </w:ins>
    </w:p>
    <w:p w:rsidR="003B7778" w:rsidRPr="003B7778" w:rsidRDefault="003B7778" w:rsidP="003B777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ins w:id="34" w:author="Unknown"/>
          <w:rFonts w:ascii="Times New Roman" w:eastAsia="Times New Roman" w:hAnsi="Times New Roman" w:cs="Times New Roman"/>
          <w:color w:val="000000"/>
          <w:sz w:val="32"/>
          <w:szCs w:val="32"/>
        </w:rPr>
      </w:pPr>
      <w:ins w:id="35" w:author="Unknown">
        <w:r w:rsidRPr="003B7778">
          <w:rPr>
            <w:rFonts w:ascii="Times New Roman" w:eastAsia="Times New Roman" w:hAnsi="Times New Roman" w:cs="Times New Roman"/>
            <w:color w:val="000000"/>
            <w:sz w:val="32"/>
            <w:szCs w:val="32"/>
          </w:rPr>
          <w:t>CASE Gender</w:t>
        </w:r>
      </w:ins>
    </w:p>
    <w:p w:rsidR="003B7778" w:rsidRPr="003B7778" w:rsidRDefault="003B7778" w:rsidP="003B777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ins w:id="36" w:author="Unknown"/>
          <w:rFonts w:ascii="Times New Roman" w:eastAsia="Times New Roman" w:hAnsi="Times New Roman" w:cs="Times New Roman"/>
          <w:color w:val="000000"/>
          <w:sz w:val="32"/>
          <w:szCs w:val="32"/>
        </w:rPr>
      </w:pPr>
      <w:ins w:id="37" w:author="Unknown">
        <w:r w:rsidRPr="003B7778">
          <w:rPr>
            <w:rFonts w:ascii="Times New Roman" w:eastAsia="Times New Roman" w:hAnsi="Times New Roman" w:cs="Times New Roman"/>
            <w:color w:val="000000"/>
            <w:sz w:val="32"/>
            <w:szCs w:val="32"/>
          </w:rPr>
          <w:t xml:space="preserve"> WHEN'M' THEN 'Male'</w:t>
        </w:r>
      </w:ins>
    </w:p>
    <w:p w:rsidR="003B7778" w:rsidRPr="003B7778" w:rsidRDefault="003B7778" w:rsidP="003B777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ins w:id="38" w:author="Unknown"/>
          <w:rFonts w:ascii="Times New Roman" w:eastAsia="Times New Roman" w:hAnsi="Times New Roman" w:cs="Times New Roman"/>
          <w:color w:val="000000"/>
          <w:sz w:val="32"/>
          <w:szCs w:val="32"/>
        </w:rPr>
      </w:pPr>
      <w:ins w:id="39" w:author="Unknown">
        <w:r w:rsidRPr="003B7778">
          <w:rPr>
            <w:rFonts w:ascii="Times New Roman" w:eastAsia="Times New Roman" w:hAnsi="Times New Roman" w:cs="Times New Roman"/>
            <w:color w:val="000000"/>
            <w:sz w:val="32"/>
            <w:szCs w:val="32"/>
          </w:rPr>
          <w:t xml:space="preserve"> WHEN'F' THEN 'Female'</w:t>
        </w:r>
      </w:ins>
    </w:p>
    <w:p w:rsidR="003B7778" w:rsidRPr="003B7778" w:rsidRDefault="003B7778" w:rsidP="003B777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ins w:id="40" w:author="Unknown"/>
          <w:rFonts w:ascii="Times New Roman" w:eastAsia="Times New Roman" w:hAnsi="Times New Roman" w:cs="Times New Roman"/>
          <w:color w:val="000000"/>
          <w:sz w:val="32"/>
          <w:szCs w:val="32"/>
        </w:rPr>
      </w:pPr>
      <w:ins w:id="41" w:author="Unknown">
        <w:r w:rsidRPr="003B7778">
          <w:rPr>
            <w:rFonts w:ascii="Times New Roman" w:eastAsia="Times New Roman" w:hAnsi="Times New Roman" w:cs="Times New Roman"/>
            <w:color w:val="000000"/>
            <w:sz w:val="32"/>
            <w:szCs w:val="32"/>
          </w:rPr>
          <w:t>END</w:t>
        </w:r>
      </w:ins>
    </w:p>
    <w:p w:rsidR="003B7778" w:rsidRPr="003B7778" w:rsidRDefault="003B7778" w:rsidP="003B777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ins w:id="42" w:author="Unknown"/>
          <w:rFonts w:ascii="Times New Roman" w:eastAsia="Times New Roman" w:hAnsi="Times New Roman" w:cs="Times New Roman"/>
          <w:color w:val="000000"/>
          <w:sz w:val="32"/>
          <w:szCs w:val="32"/>
        </w:rPr>
      </w:pPr>
      <w:ins w:id="43" w:author="Unknown">
        <w:r w:rsidRPr="003B7778">
          <w:rPr>
            <w:rFonts w:ascii="Times New Roman" w:eastAsia="Times New Roman" w:hAnsi="Times New Roman" w:cs="Times New Roman"/>
            <w:color w:val="000000"/>
            <w:sz w:val="32"/>
            <w:szCs w:val="32"/>
          </w:rPr>
          <w:t>FROM Faculty</w:t>
        </w:r>
      </w:ins>
    </w:p>
    <w:p w:rsidR="003B7778" w:rsidRPr="003B7778" w:rsidRDefault="003B7778" w:rsidP="003B7778">
      <w:pPr>
        <w:shd w:val="clear" w:color="auto" w:fill="FFFFFF"/>
        <w:spacing w:after="0" w:line="240" w:lineRule="auto"/>
        <w:jc w:val="both"/>
        <w:textAlignment w:val="baseline"/>
        <w:rPr>
          <w:ins w:id="44" w:author="Unknown"/>
          <w:rFonts w:ascii="Times New Roman" w:eastAsia="Times New Roman" w:hAnsi="Times New Roman" w:cs="Times New Roman"/>
          <w:color w:val="000000"/>
          <w:sz w:val="32"/>
          <w:szCs w:val="32"/>
        </w:rPr>
      </w:pPr>
      <w:ins w:id="45" w:author="Unknown">
        <w:r w:rsidRPr="003B7778">
          <w:rPr>
            <w:rFonts w:ascii="Times New Roman" w:eastAsia="Times New Roman" w:hAnsi="Times New Roman" w:cs="Times New Roman"/>
            <w:b/>
            <w:bCs/>
            <w:color w:val="000000"/>
            <w:sz w:val="32"/>
            <w:szCs w:val="32"/>
            <w:bdr w:val="none" w:sz="0" w:space="0" w:color="auto" w:frame="1"/>
          </w:rPr>
          <w:t>Output:</w:t>
        </w:r>
      </w:ins>
    </w:p>
    <w:tbl>
      <w:tblPr>
        <w:tblW w:w="10110" w:type="dxa"/>
        <w:tblBorders>
          <w:bottom w:val="single" w:sz="6" w:space="0" w:color="EDEDED"/>
        </w:tblBorders>
        <w:tblCellMar>
          <w:left w:w="0" w:type="dxa"/>
          <w:right w:w="0" w:type="dxa"/>
        </w:tblCellMar>
        <w:tblLook w:val="04A0" w:firstRow="1" w:lastRow="0" w:firstColumn="1" w:lastColumn="0" w:noHBand="0" w:noVBand="1"/>
      </w:tblPr>
      <w:tblGrid>
        <w:gridCol w:w="2801"/>
        <w:gridCol w:w="1900"/>
        <w:gridCol w:w="3251"/>
        <w:gridCol w:w="2158"/>
      </w:tblGrid>
      <w:tr w:rsidR="003B7778" w:rsidRPr="003B7778" w:rsidTr="003B7778">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b/>
                <w:bCs/>
                <w:caps/>
                <w:color w:val="000000"/>
                <w:sz w:val="32"/>
                <w:szCs w:val="32"/>
              </w:rPr>
            </w:pPr>
            <w:r w:rsidRPr="003B7778">
              <w:rPr>
                <w:rFonts w:ascii="Times New Roman" w:eastAsia="Times New Roman" w:hAnsi="Times New Roman" w:cs="Times New Roman"/>
                <w:b/>
                <w:bCs/>
                <w:caps/>
                <w:color w:val="000000"/>
                <w:sz w:val="32"/>
                <w:szCs w:val="32"/>
              </w:rPr>
              <w:t>FACULTYID</w:t>
            </w:r>
          </w:p>
        </w:t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b/>
                <w:bCs/>
                <w:caps/>
                <w:color w:val="000000"/>
                <w:sz w:val="32"/>
                <w:szCs w:val="32"/>
              </w:rPr>
            </w:pPr>
            <w:r w:rsidRPr="003B7778">
              <w:rPr>
                <w:rFonts w:ascii="Times New Roman" w:eastAsia="Times New Roman" w:hAnsi="Times New Roman" w:cs="Times New Roman"/>
                <w:b/>
                <w:bCs/>
                <w:caps/>
                <w:color w:val="000000"/>
                <w:sz w:val="32"/>
                <w:szCs w:val="32"/>
              </w:rPr>
              <w:t>NAME</w:t>
            </w:r>
          </w:p>
        </w:t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b/>
                <w:bCs/>
                <w:caps/>
                <w:color w:val="000000"/>
                <w:sz w:val="32"/>
                <w:szCs w:val="32"/>
              </w:rPr>
            </w:pPr>
            <w:r w:rsidRPr="003B7778">
              <w:rPr>
                <w:rFonts w:ascii="Times New Roman" w:eastAsia="Times New Roman" w:hAnsi="Times New Roman" w:cs="Times New Roman"/>
                <w:b/>
                <w:bCs/>
                <w:caps/>
                <w:color w:val="000000"/>
                <w:sz w:val="32"/>
                <w:szCs w:val="32"/>
              </w:rPr>
              <w:t>DEPARTMENT</w:t>
            </w:r>
          </w:p>
        </w:tc>
        <w:tc>
          <w:tcPr>
            <w:tcW w:w="0" w:type="auto"/>
            <w:tcBorders>
              <w:top w:val="nil"/>
              <w:left w:val="nil"/>
              <w:bottom w:val="nil"/>
              <w:right w:val="nil"/>
            </w:tcBorders>
            <w:shd w:val="clear" w:color="auto" w:fill="FFFFFF"/>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b/>
                <w:bCs/>
                <w:caps/>
                <w:color w:val="000000"/>
                <w:sz w:val="32"/>
                <w:szCs w:val="32"/>
              </w:rPr>
            </w:pPr>
            <w:r w:rsidRPr="003B7778">
              <w:rPr>
                <w:rFonts w:ascii="Times New Roman" w:eastAsia="Times New Roman" w:hAnsi="Times New Roman" w:cs="Times New Roman"/>
                <w:b/>
                <w:bCs/>
                <w:caps/>
                <w:color w:val="000000"/>
                <w:sz w:val="32"/>
                <w:szCs w:val="32"/>
              </w:rPr>
              <w:t>GENDER</w:t>
            </w:r>
          </w:p>
        </w:tc>
      </w:tr>
      <w:tr w:rsidR="003B7778" w:rsidRPr="003B7778" w:rsidTr="003B777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lastRenderedPageBreak/>
              <w:t>001</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Aakash</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CS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Male</w:t>
            </w:r>
          </w:p>
        </w:tc>
      </w:tr>
      <w:tr w:rsidR="003B7778" w:rsidRPr="003B7778" w:rsidTr="003B777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002</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Sahil</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EC</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Male</w:t>
            </w:r>
          </w:p>
        </w:tc>
      </w:tr>
      <w:tr w:rsidR="003B7778" w:rsidRPr="003B7778" w:rsidTr="003B777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003</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John</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HSS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Male</w:t>
            </w:r>
          </w:p>
        </w:tc>
      </w:tr>
      <w:tr w:rsidR="003B7778" w:rsidRPr="003B7778" w:rsidTr="003B777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004</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Shelley</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CS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Female</w:t>
            </w:r>
          </w:p>
        </w:tc>
      </w:tr>
      <w:tr w:rsidR="003B7778" w:rsidRPr="003B7778" w:rsidTr="003B777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005</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Anannya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CS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Female</w:t>
            </w:r>
          </w:p>
        </w:tc>
      </w:tr>
      <w:tr w:rsidR="003B7778" w:rsidRPr="003B7778" w:rsidTr="003B7778">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006</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Sia</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HSS</w:t>
            </w:r>
          </w:p>
        </w:tc>
        <w:tc>
          <w:tcPr>
            <w:tcW w:w="0" w:type="auto"/>
            <w:tcBorders>
              <w:top w:val="single" w:sz="6" w:space="0" w:color="EDEDED"/>
              <w:left w:val="nil"/>
              <w:bottom w:val="nil"/>
              <w:right w:val="nil"/>
            </w:tcBorders>
            <w:tcMar>
              <w:top w:w="105" w:type="dxa"/>
              <w:left w:w="210" w:type="dxa"/>
              <w:bottom w:w="105" w:type="dxa"/>
              <w:right w:w="210" w:type="dxa"/>
            </w:tcMar>
            <w:vAlign w:val="bottom"/>
            <w:hideMark/>
          </w:tcPr>
          <w:p w:rsidR="003B7778" w:rsidRPr="003B7778" w:rsidRDefault="003B7778" w:rsidP="003B7778">
            <w:pPr>
              <w:spacing w:after="0" w:line="480" w:lineRule="auto"/>
              <w:rPr>
                <w:rFonts w:ascii="Times New Roman" w:eastAsia="Times New Roman" w:hAnsi="Times New Roman" w:cs="Times New Roman"/>
                <w:sz w:val="32"/>
                <w:szCs w:val="32"/>
              </w:rPr>
            </w:pPr>
            <w:r w:rsidRPr="003B7778">
              <w:rPr>
                <w:rFonts w:ascii="Times New Roman" w:eastAsia="Times New Roman" w:hAnsi="Times New Roman" w:cs="Times New Roman"/>
                <w:sz w:val="32"/>
                <w:szCs w:val="32"/>
              </w:rPr>
              <w:t>Female</w:t>
            </w:r>
          </w:p>
        </w:tc>
      </w:tr>
    </w:tbl>
    <w:p w:rsidR="003B7778" w:rsidRPr="003B7778" w:rsidRDefault="003B7778" w:rsidP="003B7778">
      <w:pPr>
        <w:shd w:val="clear" w:color="auto" w:fill="FFFFFF"/>
        <w:spacing w:after="150" w:line="240" w:lineRule="auto"/>
        <w:jc w:val="both"/>
        <w:textAlignment w:val="baseline"/>
        <w:rPr>
          <w:ins w:id="46" w:author="Unknown"/>
          <w:rFonts w:ascii="Times New Roman" w:eastAsia="Times New Roman" w:hAnsi="Times New Roman" w:cs="Times New Roman"/>
          <w:color w:val="000000"/>
          <w:sz w:val="32"/>
          <w:szCs w:val="32"/>
        </w:rPr>
      </w:pPr>
      <w:ins w:id="47" w:author="Unknown">
        <w:r w:rsidRPr="003B7778">
          <w:rPr>
            <w:rFonts w:ascii="Times New Roman" w:eastAsia="Times New Roman" w:hAnsi="Times New Roman" w:cs="Times New Roman"/>
            <w:color w:val="000000"/>
            <w:sz w:val="32"/>
            <w:szCs w:val="32"/>
          </w:rPr>
          <w:t>Consider yet another application of case-switch in SQL- custom sorting.</w:t>
        </w:r>
      </w:ins>
    </w:p>
    <w:p w:rsidR="003B7778" w:rsidRPr="003B7778" w:rsidRDefault="003B7778" w:rsidP="003B777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ins w:id="48" w:author="Unknown"/>
          <w:rFonts w:ascii="Times New Roman" w:eastAsia="Times New Roman" w:hAnsi="Times New Roman" w:cs="Times New Roman"/>
          <w:color w:val="000000"/>
          <w:sz w:val="32"/>
          <w:szCs w:val="32"/>
        </w:rPr>
      </w:pPr>
      <w:ins w:id="49" w:author="Unknown">
        <w:r w:rsidRPr="003B7778">
          <w:rPr>
            <w:rFonts w:ascii="Times New Roman" w:eastAsia="Times New Roman" w:hAnsi="Times New Roman" w:cs="Times New Roman"/>
            <w:color w:val="000000"/>
            <w:sz w:val="32"/>
            <w:szCs w:val="32"/>
          </w:rPr>
          <w:t>CREATE PROCEDURE GetFaculty(@ColToSort varchar(150)) AS</w:t>
        </w:r>
      </w:ins>
    </w:p>
    <w:p w:rsidR="003B7778" w:rsidRPr="003B7778" w:rsidRDefault="003B7778" w:rsidP="003B777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ins w:id="50" w:author="Unknown"/>
          <w:rFonts w:ascii="Times New Roman" w:eastAsia="Times New Roman" w:hAnsi="Times New Roman" w:cs="Times New Roman"/>
          <w:color w:val="000000"/>
          <w:sz w:val="32"/>
          <w:szCs w:val="32"/>
        </w:rPr>
      </w:pPr>
      <w:ins w:id="51" w:author="Unknown">
        <w:r w:rsidRPr="003B7778">
          <w:rPr>
            <w:rFonts w:ascii="Times New Roman" w:eastAsia="Times New Roman" w:hAnsi="Times New Roman" w:cs="Times New Roman"/>
            <w:color w:val="000000"/>
            <w:sz w:val="32"/>
            <w:szCs w:val="32"/>
          </w:rPr>
          <w:t>SELECT FacultyID, Name, Gender, Department</w:t>
        </w:r>
      </w:ins>
    </w:p>
    <w:p w:rsidR="003B7778" w:rsidRPr="003B7778" w:rsidRDefault="003B7778" w:rsidP="003B777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ins w:id="52" w:author="Unknown"/>
          <w:rFonts w:ascii="Times New Roman" w:eastAsia="Times New Roman" w:hAnsi="Times New Roman" w:cs="Times New Roman"/>
          <w:color w:val="000000"/>
          <w:sz w:val="32"/>
          <w:szCs w:val="32"/>
        </w:rPr>
      </w:pPr>
      <w:ins w:id="53" w:author="Unknown">
        <w:r w:rsidRPr="003B7778">
          <w:rPr>
            <w:rFonts w:ascii="Times New Roman" w:eastAsia="Times New Roman" w:hAnsi="Times New Roman" w:cs="Times New Roman"/>
            <w:color w:val="000000"/>
            <w:sz w:val="32"/>
            <w:szCs w:val="32"/>
          </w:rPr>
          <w:t>FROM Customers</w:t>
        </w:r>
      </w:ins>
    </w:p>
    <w:p w:rsidR="003B7778" w:rsidRPr="003B7778" w:rsidRDefault="003B7778" w:rsidP="003B777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ins w:id="54" w:author="Unknown"/>
          <w:rFonts w:ascii="Times New Roman" w:eastAsia="Times New Roman" w:hAnsi="Times New Roman" w:cs="Times New Roman"/>
          <w:color w:val="000000"/>
          <w:sz w:val="32"/>
          <w:szCs w:val="32"/>
        </w:rPr>
      </w:pPr>
      <w:ins w:id="55" w:author="Unknown">
        <w:r w:rsidRPr="003B7778">
          <w:rPr>
            <w:rFonts w:ascii="Times New Roman" w:eastAsia="Times New Roman" w:hAnsi="Times New Roman" w:cs="Times New Roman"/>
            <w:color w:val="000000"/>
            <w:sz w:val="32"/>
            <w:szCs w:val="32"/>
          </w:rPr>
          <w:t>ORDER BY</w:t>
        </w:r>
      </w:ins>
    </w:p>
    <w:p w:rsidR="003B7778" w:rsidRPr="003B7778" w:rsidRDefault="003B7778" w:rsidP="003B777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ins w:id="56" w:author="Unknown"/>
          <w:rFonts w:ascii="Times New Roman" w:eastAsia="Times New Roman" w:hAnsi="Times New Roman" w:cs="Times New Roman"/>
          <w:color w:val="000000"/>
          <w:sz w:val="32"/>
          <w:szCs w:val="32"/>
        </w:rPr>
      </w:pPr>
      <w:ins w:id="57" w:author="Unknown">
        <w:r w:rsidRPr="003B7778">
          <w:rPr>
            <w:rFonts w:ascii="Times New Roman" w:eastAsia="Times New Roman" w:hAnsi="Times New Roman" w:cs="Times New Roman"/>
            <w:color w:val="000000"/>
            <w:sz w:val="32"/>
            <w:szCs w:val="32"/>
          </w:rPr>
          <w:t xml:space="preserve">  CASE WHEN @ColToSort='Department' THEN Department</w:t>
        </w:r>
      </w:ins>
    </w:p>
    <w:p w:rsidR="003B7778" w:rsidRPr="003B7778" w:rsidRDefault="003B7778" w:rsidP="003B777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ins w:id="58" w:author="Unknown"/>
          <w:rFonts w:ascii="Times New Roman" w:eastAsia="Times New Roman" w:hAnsi="Times New Roman" w:cs="Times New Roman"/>
          <w:color w:val="000000"/>
          <w:sz w:val="32"/>
          <w:szCs w:val="32"/>
        </w:rPr>
      </w:pPr>
      <w:ins w:id="59" w:author="Unknown">
        <w:r w:rsidRPr="003B7778">
          <w:rPr>
            <w:rFonts w:ascii="Times New Roman" w:eastAsia="Times New Roman" w:hAnsi="Times New Roman" w:cs="Times New Roman"/>
            <w:color w:val="000000"/>
            <w:sz w:val="32"/>
            <w:szCs w:val="32"/>
          </w:rPr>
          <w:t xml:space="preserve">       WHEN @ColToSort='Name' THEN Name</w:t>
        </w:r>
      </w:ins>
    </w:p>
    <w:p w:rsidR="003B7778" w:rsidRPr="003B7778" w:rsidRDefault="003B7778" w:rsidP="003B777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ins w:id="60" w:author="Unknown"/>
          <w:rFonts w:ascii="Times New Roman" w:eastAsia="Times New Roman" w:hAnsi="Times New Roman" w:cs="Times New Roman"/>
          <w:color w:val="000000"/>
          <w:sz w:val="32"/>
          <w:szCs w:val="32"/>
        </w:rPr>
      </w:pPr>
      <w:ins w:id="61" w:author="Unknown">
        <w:r w:rsidRPr="003B7778">
          <w:rPr>
            <w:rFonts w:ascii="Times New Roman" w:eastAsia="Times New Roman" w:hAnsi="Times New Roman" w:cs="Times New Roman"/>
            <w:color w:val="000000"/>
            <w:sz w:val="32"/>
            <w:szCs w:val="32"/>
          </w:rPr>
          <w:t xml:space="preserve">       WHEN @ColToSort='Gender' THEN Gender</w:t>
        </w:r>
      </w:ins>
    </w:p>
    <w:p w:rsidR="003B7778" w:rsidRPr="003B7778" w:rsidRDefault="003B7778" w:rsidP="003B777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ins w:id="62" w:author="Unknown"/>
          <w:rFonts w:ascii="Times New Roman" w:eastAsia="Times New Roman" w:hAnsi="Times New Roman" w:cs="Times New Roman"/>
          <w:color w:val="000000"/>
          <w:sz w:val="32"/>
          <w:szCs w:val="32"/>
        </w:rPr>
      </w:pPr>
      <w:ins w:id="63" w:author="Unknown">
        <w:r w:rsidRPr="003B7778">
          <w:rPr>
            <w:rFonts w:ascii="Times New Roman" w:eastAsia="Times New Roman" w:hAnsi="Times New Roman" w:cs="Times New Roman"/>
            <w:color w:val="000000"/>
            <w:sz w:val="32"/>
            <w:szCs w:val="32"/>
          </w:rPr>
          <w:t xml:space="preserve">       ElSE FacultyID</w:t>
        </w:r>
      </w:ins>
    </w:p>
    <w:p w:rsidR="003B7778" w:rsidRPr="003B7778" w:rsidRDefault="003B7778" w:rsidP="003B777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ins w:id="64" w:author="Unknown"/>
          <w:rFonts w:ascii="Times New Roman" w:eastAsia="Times New Roman" w:hAnsi="Times New Roman" w:cs="Times New Roman"/>
          <w:color w:val="000000"/>
          <w:sz w:val="32"/>
          <w:szCs w:val="32"/>
        </w:rPr>
      </w:pPr>
      <w:ins w:id="65" w:author="Unknown">
        <w:r w:rsidRPr="003B7778">
          <w:rPr>
            <w:rFonts w:ascii="Times New Roman" w:eastAsia="Times New Roman" w:hAnsi="Times New Roman" w:cs="Times New Roman"/>
            <w:color w:val="000000"/>
            <w:sz w:val="32"/>
            <w:szCs w:val="32"/>
          </w:rPr>
          <w:t xml:space="preserve">  END </w:t>
        </w:r>
      </w:ins>
    </w:p>
    <w:p w:rsidR="003B7778" w:rsidRPr="003B7778" w:rsidRDefault="003B7778" w:rsidP="003B7778">
      <w:pPr>
        <w:shd w:val="clear" w:color="auto" w:fill="FFFFFF"/>
        <w:spacing w:after="150" w:line="240" w:lineRule="auto"/>
        <w:jc w:val="both"/>
        <w:textAlignment w:val="baseline"/>
        <w:rPr>
          <w:ins w:id="66" w:author="Unknown"/>
          <w:rFonts w:ascii="Times New Roman" w:eastAsia="Times New Roman" w:hAnsi="Times New Roman" w:cs="Times New Roman"/>
          <w:color w:val="000000"/>
          <w:sz w:val="32"/>
          <w:szCs w:val="32"/>
        </w:rPr>
      </w:pPr>
      <w:ins w:id="67" w:author="Unknown">
        <w:r w:rsidRPr="003B7778">
          <w:rPr>
            <w:rFonts w:ascii="Times New Roman" w:eastAsia="Times New Roman" w:hAnsi="Times New Roman" w:cs="Times New Roman"/>
            <w:color w:val="000000"/>
            <w:sz w:val="32"/>
            <w:szCs w:val="32"/>
          </w:rPr>
          <w:t>Output:</w:t>
        </w:r>
      </w:ins>
    </w:p>
    <w:p w:rsidR="003B7778" w:rsidRPr="003B7778" w:rsidRDefault="003B7778" w:rsidP="003B777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ins w:id="68" w:author="Unknown"/>
          <w:rFonts w:ascii="Times New Roman" w:eastAsia="Times New Roman" w:hAnsi="Times New Roman" w:cs="Times New Roman"/>
          <w:color w:val="000000"/>
          <w:sz w:val="32"/>
          <w:szCs w:val="32"/>
        </w:rPr>
      </w:pPr>
      <w:ins w:id="69" w:author="Unknown">
        <w:r w:rsidRPr="003B7778">
          <w:rPr>
            <w:rFonts w:ascii="Times New Roman" w:eastAsia="Times New Roman" w:hAnsi="Times New Roman" w:cs="Times New Roman"/>
            <w:color w:val="000000"/>
            <w:sz w:val="32"/>
            <w:szCs w:val="32"/>
          </w:rPr>
          <w:t>The output gets sorted according to the provided field.</w:t>
        </w:r>
      </w:ins>
    </w:p>
    <w:p w:rsidR="003B7778" w:rsidRPr="003B7778" w:rsidRDefault="003B7778" w:rsidP="003B7778">
      <w:pPr>
        <w:shd w:val="clear" w:color="auto" w:fill="FFFFFF"/>
        <w:spacing w:after="150" w:line="240" w:lineRule="auto"/>
        <w:jc w:val="both"/>
        <w:textAlignment w:val="baseline"/>
        <w:rPr>
          <w:ins w:id="70" w:author="Unknown"/>
          <w:rFonts w:ascii="Times New Roman" w:eastAsia="Times New Roman" w:hAnsi="Times New Roman" w:cs="Times New Roman"/>
          <w:color w:val="000000"/>
          <w:sz w:val="32"/>
          <w:szCs w:val="32"/>
        </w:rPr>
      </w:pPr>
      <w:ins w:id="71" w:author="Unknown">
        <w:r w:rsidRPr="003B7778">
          <w:rPr>
            <w:rFonts w:ascii="Times New Roman" w:eastAsia="Times New Roman" w:hAnsi="Times New Roman" w:cs="Times New Roman"/>
            <w:color w:val="000000"/>
            <w:sz w:val="32"/>
            <w:szCs w:val="32"/>
          </w:rPr>
          <w:lastRenderedPageBreak/>
          <w:t>The above procedure (function) takes a variable of varchar data type as its argument, and on the basis of that, sorts the tuples in the Faculty table.</w:t>
        </w:r>
      </w:ins>
    </w:p>
    <w:p w:rsidR="003B7778" w:rsidRPr="003B7778" w:rsidRDefault="003B7778" w:rsidP="003B7778">
      <w:pPr>
        <w:shd w:val="clear" w:color="auto" w:fill="FFFFFF"/>
        <w:spacing w:after="0" w:line="240" w:lineRule="auto"/>
        <w:jc w:val="both"/>
        <w:textAlignment w:val="baseline"/>
        <w:rPr>
          <w:ins w:id="72" w:author="Unknown"/>
          <w:rFonts w:ascii="Times New Roman" w:eastAsia="Times New Roman" w:hAnsi="Times New Roman" w:cs="Times New Roman"/>
          <w:color w:val="000000"/>
          <w:sz w:val="32"/>
          <w:szCs w:val="32"/>
        </w:rPr>
      </w:pPr>
      <w:ins w:id="73" w:author="Unknown">
        <w:r w:rsidRPr="003B7778">
          <w:rPr>
            <w:rFonts w:ascii="Times New Roman" w:eastAsia="Times New Roman" w:hAnsi="Times New Roman" w:cs="Times New Roman"/>
            <w:color w:val="000000"/>
            <w:sz w:val="32"/>
            <w:szCs w:val="32"/>
          </w:rPr>
          <w:t>This article is contributed by </w:t>
        </w:r>
        <w:r w:rsidRPr="003B7778">
          <w:rPr>
            <w:rFonts w:ascii="Times New Roman" w:eastAsia="Times New Roman" w:hAnsi="Times New Roman" w:cs="Times New Roman"/>
            <w:b/>
            <w:bCs/>
            <w:color w:val="000000"/>
            <w:sz w:val="32"/>
            <w:szCs w:val="32"/>
            <w:bdr w:val="none" w:sz="0" w:space="0" w:color="auto" w:frame="1"/>
          </w:rPr>
          <w:t>Anannya Uberoi</w:t>
        </w:r>
        <w:r w:rsidRPr="003B7778">
          <w:rPr>
            <w:rFonts w:ascii="Times New Roman" w:eastAsia="Times New Roman" w:hAnsi="Times New Roman" w:cs="Times New Roman"/>
            <w:color w:val="000000"/>
            <w:sz w:val="32"/>
            <w:szCs w:val="32"/>
          </w:rPr>
          <w:t>. If you like GeeksforGeeks and would like to contribute, you can also write an article using </w:t>
        </w:r>
        <w:r w:rsidRPr="003B7778">
          <w:rPr>
            <w:rFonts w:ascii="Times New Roman" w:eastAsia="Times New Roman" w:hAnsi="Times New Roman" w:cs="Times New Roman"/>
            <w:color w:val="000000"/>
            <w:sz w:val="32"/>
            <w:szCs w:val="32"/>
          </w:rPr>
          <w:fldChar w:fldCharType="begin"/>
        </w:r>
        <w:r w:rsidRPr="003B7778">
          <w:rPr>
            <w:rFonts w:ascii="Times New Roman" w:eastAsia="Times New Roman" w:hAnsi="Times New Roman" w:cs="Times New Roman"/>
            <w:color w:val="000000"/>
            <w:sz w:val="32"/>
            <w:szCs w:val="32"/>
          </w:rPr>
          <w:instrText xml:space="preserve"> HYPERLINK "http://contribute.geeksforgeeks.org/" </w:instrText>
        </w:r>
        <w:r w:rsidRPr="003B7778">
          <w:rPr>
            <w:rFonts w:ascii="Times New Roman" w:eastAsia="Times New Roman" w:hAnsi="Times New Roman" w:cs="Times New Roman"/>
            <w:color w:val="000000"/>
            <w:sz w:val="32"/>
            <w:szCs w:val="32"/>
          </w:rPr>
          <w:fldChar w:fldCharType="separate"/>
        </w:r>
        <w:r w:rsidRPr="003B7778">
          <w:rPr>
            <w:rFonts w:ascii="Times New Roman" w:eastAsia="Times New Roman" w:hAnsi="Times New Roman" w:cs="Times New Roman"/>
            <w:color w:val="EC4E20"/>
            <w:sz w:val="32"/>
            <w:szCs w:val="32"/>
            <w:bdr w:val="none" w:sz="0" w:space="0" w:color="auto" w:frame="1"/>
          </w:rPr>
          <w:t>contribute.geeksforgeeks.org</w:t>
        </w:r>
        <w:r w:rsidRPr="003B7778">
          <w:rPr>
            <w:rFonts w:ascii="Times New Roman" w:eastAsia="Times New Roman" w:hAnsi="Times New Roman" w:cs="Times New Roman"/>
            <w:color w:val="000000"/>
            <w:sz w:val="32"/>
            <w:szCs w:val="32"/>
          </w:rPr>
          <w:fldChar w:fldCharType="end"/>
        </w:r>
        <w:r w:rsidRPr="003B7778">
          <w:rPr>
            <w:rFonts w:ascii="Times New Roman" w:eastAsia="Times New Roman" w:hAnsi="Times New Roman" w:cs="Times New Roman"/>
            <w:color w:val="000000"/>
            <w:sz w:val="32"/>
            <w:szCs w:val="32"/>
          </w:rPr>
          <w:t> or mail your article to contribute@geeksforgeeks.org. See your article appearing on the GeeksforGeeks main page and help other Geeks.</w:t>
        </w:r>
      </w:ins>
    </w:p>
    <w:p w:rsidR="003B7778" w:rsidRPr="003B7778" w:rsidRDefault="003B7778" w:rsidP="003B7778">
      <w:pPr>
        <w:shd w:val="clear" w:color="auto" w:fill="FFFFFF"/>
        <w:spacing w:after="150" w:line="240" w:lineRule="auto"/>
        <w:jc w:val="both"/>
        <w:textAlignment w:val="baseline"/>
        <w:rPr>
          <w:ins w:id="74" w:author="Unknown"/>
          <w:rFonts w:ascii="Times New Roman" w:eastAsia="Times New Roman" w:hAnsi="Times New Roman" w:cs="Times New Roman"/>
          <w:color w:val="000000"/>
          <w:sz w:val="32"/>
          <w:szCs w:val="32"/>
        </w:rPr>
      </w:pPr>
      <w:ins w:id="75" w:author="Unknown">
        <w:r w:rsidRPr="003B7778">
          <w:rPr>
            <w:rFonts w:ascii="Times New Roman" w:eastAsia="Times New Roman" w:hAnsi="Times New Roman" w:cs="Times New Roman"/>
            <w:color w:val="000000"/>
            <w:sz w:val="32"/>
            <w:szCs w:val="32"/>
          </w:rPr>
          <w:t>Please write comments if you find anything incorrect, or you want to share more information about the topic discussed above.</w:t>
        </w:r>
      </w:ins>
    </w:p>
    <w:p w:rsidR="009C50D8" w:rsidRDefault="0017627E">
      <w:pPr>
        <w:rPr>
          <w:rFonts w:ascii="Times New Roman" w:hAnsi="Times New Roman" w:cs="Times New Roman"/>
          <w:sz w:val="32"/>
          <w:szCs w:val="32"/>
        </w:rPr>
      </w:pPr>
    </w:p>
    <w:p w:rsidR="0017627E" w:rsidRDefault="0017627E">
      <w:pPr>
        <w:rPr>
          <w:rFonts w:ascii="Helvetica" w:eastAsia="Times New Roman" w:hAnsi="Helvetica" w:cs="Times New Roman"/>
          <w:b/>
          <w:bCs/>
          <w:color w:val="000000"/>
          <w:sz w:val="23"/>
          <w:szCs w:val="23"/>
          <w:bdr w:val="none" w:sz="0" w:space="0" w:color="auto" w:frame="1"/>
        </w:rPr>
      </w:pPr>
      <w:r w:rsidRPr="0017627E">
        <w:rPr>
          <w:rFonts w:ascii="Helvetica" w:eastAsia="Times New Roman" w:hAnsi="Helvetica" w:cs="Times New Roman"/>
          <w:b/>
          <w:bCs/>
          <w:color w:val="000000"/>
          <w:sz w:val="23"/>
          <w:szCs w:val="23"/>
          <w:bdr w:val="none" w:sz="0" w:space="0" w:color="auto" w:frame="1"/>
        </w:rPr>
        <w:t>DECODE</w:t>
      </w:r>
      <w:r>
        <w:rPr>
          <w:rFonts w:ascii="Helvetica" w:eastAsia="Times New Roman" w:hAnsi="Helvetica" w:cs="Times New Roman"/>
          <w:b/>
          <w:bCs/>
          <w:color w:val="000000"/>
          <w:sz w:val="23"/>
          <w:szCs w:val="23"/>
          <w:bdr w:val="none" w:sz="0" w:space="0" w:color="auto" w:frame="1"/>
        </w:rPr>
        <w:t>:</w:t>
      </w:r>
    </w:p>
    <w:p w:rsidR="0017627E" w:rsidRDefault="0017627E">
      <w:pPr>
        <w:rPr>
          <w:rFonts w:ascii="Times New Roman" w:hAnsi="Times New Roman" w:cs="Times New Roman"/>
          <w:sz w:val="32"/>
          <w:szCs w:val="32"/>
        </w:rPr>
      </w:pPr>
      <w:bookmarkStart w:id="76" w:name="_GoBack"/>
      <w:bookmarkEnd w:id="76"/>
    </w:p>
    <w:p w:rsidR="0017627E" w:rsidRPr="0017627E" w:rsidRDefault="0017627E" w:rsidP="0017627E">
      <w:pPr>
        <w:numPr>
          <w:ilvl w:val="0"/>
          <w:numId w:val="2"/>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17627E">
        <w:rPr>
          <w:rFonts w:ascii="Helvetica" w:eastAsia="Times New Roman" w:hAnsi="Helvetica" w:cs="Times New Roman"/>
          <w:b/>
          <w:bCs/>
          <w:color w:val="000000"/>
          <w:sz w:val="23"/>
          <w:szCs w:val="23"/>
          <w:bdr w:val="none" w:sz="0" w:space="0" w:color="auto" w:frame="1"/>
        </w:rPr>
        <w:t>DECODE()</w:t>
      </w:r>
      <w:r w:rsidRPr="0017627E">
        <w:rPr>
          <w:rFonts w:ascii="Helvetica" w:eastAsia="Times New Roman" w:hAnsi="Helvetica" w:cs="Times New Roman"/>
          <w:color w:val="000000"/>
          <w:sz w:val="20"/>
          <w:szCs w:val="20"/>
        </w:rPr>
        <w:t> : Facilitates conditional inquiries by doing the work of a CASE or IF-THEN-ELSE statement.</w:t>
      </w:r>
      <w:r w:rsidRPr="0017627E">
        <w:rPr>
          <w:rFonts w:ascii="Helvetica" w:eastAsia="Times New Roman" w:hAnsi="Helvetica" w:cs="Times New Roman"/>
          <w:color w:val="000000"/>
          <w:sz w:val="20"/>
          <w:szCs w:val="20"/>
        </w:rPr>
        <w:br/>
        <w:t>The DECODE function decodes an expression in a way similar to the IF-THEN-ELSE logic used in various languages. The DECODE function decodes expression after comparing it to each search value. If the expression is the same as search, result is returned.</w:t>
      </w:r>
      <w:r w:rsidRPr="0017627E">
        <w:rPr>
          <w:rFonts w:ascii="Helvetica" w:eastAsia="Times New Roman" w:hAnsi="Helvetica" w:cs="Times New Roman"/>
          <w:color w:val="000000"/>
          <w:sz w:val="20"/>
          <w:szCs w:val="20"/>
        </w:rPr>
        <w:br/>
        <w:t>If the default value is omitted, a null value is returned where a search value does not match any of the result values.</w:t>
      </w:r>
    </w:p>
    <w:p w:rsidR="0017627E" w:rsidRPr="0017627E" w:rsidRDefault="0017627E" w:rsidP="0017627E">
      <w:p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17627E">
        <w:rPr>
          <w:rFonts w:ascii="Helvetica" w:eastAsia="Times New Roman" w:hAnsi="Helvetica" w:cs="Times New Roman"/>
          <w:b/>
          <w:bCs/>
          <w:color w:val="000000"/>
          <w:sz w:val="23"/>
          <w:szCs w:val="23"/>
          <w:bdr w:val="none" w:sz="0" w:space="0" w:color="auto" w:frame="1"/>
        </w:rPr>
        <w:t>Syntax –</w:t>
      </w:r>
    </w:p>
    <w:p w:rsidR="0017627E" w:rsidRPr="0017627E" w:rsidRDefault="0017627E" w:rsidP="0017627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rPr>
      </w:pPr>
      <w:r w:rsidRPr="0017627E">
        <w:rPr>
          <w:rFonts w:ascii="Consolas" w:eastAsia="Times New Roman" w:hAnsi="Consolas" w:cs="Courier New"/>
          <w:color w:val="000000"/>
          <w:sz w:val="18"/>
          <w:szCs w:val="18"/>
        </w:rPr>
        <w:t xml:space="preserve">DECODE(col|expression, search1, result1 </w:t>
      </w:r>
    </w:p>
    <w:p w:rsidR="0017627E" w:rsidRPr="0017627E" w:rsidRDefault="0017627E" w:rsidP="0017627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rPr>
      </w:pPr>
      <w:r w:rsidRPr="0017627E">
        <w:rPr>
          <w:rFonts w:ascii="Consolas" w:eastAsia="Times New Roman" w:hAnsi="Consolas" w:cs="Courier New"/>
          <w:color w:val="000000"/>
          <w:sz w:val="18"/>
          <w:szCs w:val="18"/>
        </w:rPr>
        <w:t xml:space="preserve"> [, search2, result2,...,][, default])</w:t>
      </w:r>
    </w:p>
    <w:p w:rsidR="0017627E" w:rsidRPr="0017627E" w:rsidRDefault="0017627E" w:rsidP="0017627E">
      <w:pPr>
        <w:shd w:val="clear" w:color="auto" w:fill="FFFFFF"/>
        <w:spacing w:after="150" w:line="240" w:lineRule="auto"/>
        <w:ind w:left="540"/>
        <w:jc w:val="both"/>
        <w:textAlignment w:val="baseline"/>
        <w:rPr>
          <w:rFonts w:ascii="Helvetica" w:eastAsia="Times New Roman" w:hAnsi="Helvetica" w:cs="Times New Roman"/>
          <w:color w:val="000000"/>
          <w:sz w:val="20"/>
          <w:szCs w:val="20"/>
        </w:rPr>
      </w:pPr>
      <w:r w:rsidRPr="0017627E">
        <w:rPr>
          <w:rFonts w:ascii="Helvetica" w:eastAsia="Times New Roman" w:hAnsi="Helvetica" w:cs="Times New Roman"/>
          <w:color w:val="000000"/>
          <w:sz w:val="20"/>
          <w:szCs w:val="20"/>
        </w:rPr>
        <w:t>Example –</w:t>
      </w:r>
    </w:p>
    <w:p w:rsidR="0017627E" w:rsidRPr="0017627E" w:rsidRDefault="0017627E" w:rsidP="0017627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rPr>
      </w:pPr>
      <w:r w:rsidRPr="0017627E">
        <w:rPr>
          <w:rFonts w:ascii="Consolas" w:eastAsia="Times New Roman" w:hAnsi="Consolas" w:cs="Courier New"/>
          <w:color w:val="000000"/>
          <w:sz w:val="18"/>
          <w:szCs w:val="18"/>
        </w:rPr>
        <w:t>SELECT last_name, job_id, salary,</w:t>
      </w:r>
    </w:p>
    <w:p w:rsidR="0017627E" w:rsidRPr="0017627E" w:rsidRDefault="0017627E" w:rsidP="0017627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rPr>
      </w:pPr>
      <w:r w:rsidRPr="0017627E">
        <w:rPr>
          <w:rFonts w:ascii="Consolas" w:eastAsia="Times New Roman" w:hAnsi="Consolas" w:cs="Courier New"/>
          <w:color w:val="000000"/>
          <w:sz w:val="18"/>
          <w:szCs w:val="18"/>
        </w:rPr>
        <w:t xml:space="preserve">   DECODE(job_id, ’IT_PROG’, 1.10*salary,</w:t>
      </w:r>
    </w:p>
    <w:p w:rsidR="0017627E" w:rsidRPr="0017627E" w:rsidRDefault="0017627E" w:rsidP="0017627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rPr>
      </w:pPr>
      <w:r w:rsidRPr="0017627E">
        <w:rPr>
          <w:rFonts w:ascii="Consolas" w:eastAsia="Times New Roman" w:hAnsi="Consolas" w:cs="Courier New"/>
          <w:color w:val="000000"/>
          <w:sz w:val="18"/>
          <w:szCs w:val="18"/>
        </w:rPr>
        <w:t xml:space="preserve">    ’ST_CLERK’, 1.15*salary,</w:t>
      </w:r>
    </w:p>
    <w:p w:rsidR="0017627E" w:rsidRPr="0017627E" w:rsidRDefault="0017627E" w:rsidP="0017627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rPr>
      </w:pPr>
      <w:r w:rsidRPr="0017627E">
        <w:rPr>
          <w:rFonts w:ascii="Consolas" w:eastAsia="Times New Roman" w:hAnsi="Consolas" w:cs="Courier New"/>
          <w:color w:val="000000"/>
          <w:sz w:val="18"/>
          <w:szCs w:val="18"/>
        </w:rPr>
        <w:t xml:space="preserve">    ’SA_REP’, 1.20*salary,salary) </w:t>
      </w:r>
    </w:p>
    <w:p w:rsidR="0017627E" w:rsidRPr="0017627E" w:rsidRDefault="0017627E" w:rsidP="0017627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rPr>
      </w:pPr>
      <w:r w:rsidRPr="0017627E">
        <w:rPr>
          <w:rFonts w:ascii="Consolas" w:eastAsia="Times New Roman" w:hAnsi="Consolas" w:cs="Courier New"/>
          <w:color w:val="000000"/>
          <w:sz w:val="18"/>
          <w:szCs w:val="18"/>
        </w:rPr>
        <w:t xml:space="preserve">     REVISED_SALARY FROM employees;</w:t>
      </w:r>
    </w:p>
    <w:p w:rsidR="0017627E" w:rsidRPr="0017627E" w:rsidRDefault="0017627E" w:rsidP="0017627E">
      <w:pPr>
        <w:shd w:val="clear" w:color="auto" w:fill="FFFFFF"/>
        <w:spacing w:after="150" w:line="240" w:lineRule="auto"/>
        <w:ind w:left="540"/>
        <w:jc w:val="both"/>
        <w:textAlignment w:val="baseline"/>
        <w:rPr>
          <w:rFonts w:ascii="Helvetica" w:eastAsia="Times New Roman" w:hAnsi="Helvetica" w:cs="Times New Roman"/>
          <w:color w:val="000000"/>
          <w:sz w:val="20"/>
          <w:szCs w:val="20"/>
        </w:rPr>
      </w:pPr>
      <w:r w:rsidRPr="0017627E">
        <w:rPr>
          <w:rFonts w:ascii="Helvetica" w:eastAsia="Times New Roman" w:hAnsi="Helvetica" w:cs="Times New Roman"/>
          <w:color w:val="000000"/>
          <w:sz w:val="20"/>
          <w:szCs w:val="20"/>
        </w:rPr>
        <w:lastRenderedPageBreak/>
        <w:t>Output :</w:t>
      </w:r>
      <w:r w:rsidRPr="0017627E">
        <w:rPr>
          <w:rFonts w:ascii="Helvetica" w:eastAsia="Times New Roman" w:hAnsi="Helvetica" w:cs="Times New Roman"/>
          <w:color w:val="000000"/>
          <w:sz w:val="20"/>
          <w:szCs w:val="20"/>
        </w:rPr>
        <w:br/>
      </w:r>
      <w:r>
        <w:rPr>
          <w:rFonts w:ascii="Helvetica" w:eastAsia="Times New Roman" w:hAnsi="Helvetica" w:cs="Times New Roman"/>
          <w:noProof/>
          <w:color w:val="000000"/>
          <w:sz w:val="20"/>
          <w:szCs w:val="20"/>
        </w:rPr>
        <w:drawing>
          <wp:inline distT="0" distB="0" distL="0" distR="0">
            <wp:extent cx="11274425" cy="4201160"/>
            <wp:effectExtent l="0" t="0" r="3175" b="8890"/>
            <wp:docPr id="1" name="Picture 1" descr="https://cdncontribute.geeksforgeeks.org/wp-content/uploads/sqlsq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sqlsql-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74425" cy="4201160"/>
                    </a:xfrm>
                    <a:prstGeom prst="rect">
                      <a:avLst/>
                    </a:prstGeom>
                    <a:noFill/>
                    <a:ln>
                      <a:noFill/>
                    </a:ln>
                  </pic:spPr>
                </pic:pic>
              </a:graphicData>
            </a:graphic>
          </wp:inline>
        </w:drawing>
      </w:r>
    </w:p>
    <w:p w:rsidR="0017627E" w:rsidRPr="003B7778" w:rsidRDefault="0017627E">
      <w:pPr>
        <w:rPr>
          <w:rFonts w:ascii="Times New Roman" w:hAnsi="Times New Roman" w:cs="Times New Roman"/>
          <w:sz w:val="32"/>
          <w:szCs w:val="32"/>
        </w:rPr>
      </w:pPr>
    </w:p>
    <w:sectPr w:rsidR="0017627E" w:rsidRPr="003B7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C2325"/>
    <w:multiLevelType w:val="multilevel"/>
    <w:tmpl w:val="031E0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2B63A2"/>
    <w:multiLevelType w:val="multilevel"/>
    <w:tmpl w:val="1856FB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778"/>
    <w:rsid w:val="0017627E"/>
    <w:rsid w:val="002B4784"/>
    <w:rsid w:val="003B7778"/>
    <w:rsid w:val="00E14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77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77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B77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7778"/>
    <w:rPr>
      <w:b/>
      <w:bCs/>
    </w:rPr>
  </w:style>
  <w:style w:type="paragraph" w:styleId="HTMLPreformatted">
    <w:name w:val="HTML Preformatted"/>
    <w:basedOn w:val="Normal"/>
    <w:link w:val="HTMLPreformattedChar"/>
    <w:uiPriority w:val="99"/>
    <w:semiHidden/>
    <w:unhideWhenUsed/>
    <w:rsid w:val="003B7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777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B7778"/>
    <w:rPr>
      <w:color w:val="0000FF"/>
      <w:u w:val="single"/>
    </w:rPr>
  </w:style>
  <w:style w:type="paragraph" w:styleId="BalloonText">
    <w:name w:val="Balloon Text"/>
    <w:basedOn w:val="Normal"/>
    <w:link w:val="BalloonTextChar"/>
    <w:uiPriority w:val="99"/>
    <w:semiHidden/>
    <w:unhideWhenUsed/>
    <w:rsid w:val="00176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2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77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77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B77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7778"/>
    <w:rPr>
      <w:b/>
      <w:bCs/>
    </w:rPr>
  </w:style>
  <w:style w:type="paragraph" w:styleId="HTMLPreformatted">
    <w:name w:val="HTML Preformatted"/>
    <w:basedOn w:val="Normal"/>
    <w:link w:val="HTMLPreformattedChar"/>
    <w:uiPriority w:val="99"/>
    <w:semiHidden/>
    <w:unhideWhenUsed/>
    <w:rsid w:val="003B7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777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B7778"/>
    <w:rPr>
      <w:color w:val="0000FF"/>
      <w:u w:val="single"/>
    </w:rPr>
  </w:style>
  <w:style w:type="paragraph" w:styleId="BalloonText">
    <w:name w:val="Balloon Text"/>
    <w:basedOn w:val="Normal"/>
    <w:link w:val="BalloonTextChar"/>
    <w:uiPriority w:val="99"/>
    <w:semiHidden/>
    <w:unhideWhenUsed/>
    <w:rsid w:val="00176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2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509558">
      <w:bodyDiv w:val="1"/>
      <w:marLeft w:val="0"/>
      <w:marRight w:val="0"/>
      <w:marTop w:val="0"/>
      <w:marBottom w:val="0"/>
      <w:divBdr>
        <w:top w:val="none" w:sz="0" w:space="0" w:color="auto"/>
        <w:left w:val="none" w:sz="0" w:space="0" w:color="auto"/>
        <w:bottom w:val="none" w:sz="0" w:space="0" w:color="auto"/>
        <w:right w:val="none" w:sz="0" w:space="0" w:color="auto"/>
      </w:divBdr>
    </w:div>
    <w:div w:id="197494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632</Words>
  <Characters>3607</Characters>
  <Application>Microsoft Office Word</Application>
  <DocSecurity>0</DocSecurity>
  <Lines>30</Lines>
  <Paragraphs>8</Paragraphs>
  <ScaleCrop>false</ScaleCrop>
  <Company/>
  <LinksUpToDate>false</LinksUpToDate>
  <CharactersWithSpaces>4231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MAHENDRAN R</dc:creator>
  <cp:lastModifiedBy>MAHENDRAN R</cp:lastModifiedBy>
  <cp:revision>2</cp:revision>
  <dcterms:created xsi:type="dcterms:W3CDTF">2018-06-29T11:28:00Z</dcterms:created>
  <dcterms:modified xsi:type="dcterms:W3CDTF">2018-06-29T11:38:00Z</dcterms:modified>
</cp:coreProperties>
</file>